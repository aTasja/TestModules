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9C" w:rsidRDefault="00BC789C" w:rsidP="00EA0A0F">
      <w:pPr>
        <w:spacing w:after="0" w:line="240" w:lineRule="auto"/>
        <w:rPr>
          <w:rFonts w:cstheme="minorHAnsi"/>
        </w:rPr>
      </w:pPr>
      <w:r>
        <w:rPr>
          <w:rFonts w:cstheme="minorHAnsi"/>
        </w:rPr>
        <w:t>ЗАДАЧА</w:t>
      </w:r>
    </w:p>
    <w:p w:rsidR="00BC789C" w:rsidRDefault="00BC789C" w:rsidP="00EA0A0F">
      <w:pPr>
        <w:spacing w:after="0" w:line="240" w:lineRule="auto"/>
        <w:rPr>
          <w:rFonts w:cstheme="minorHAnsi"/>
          <w:lang w:val="en-US"/>
        </w:rPr>
      </w:pPr>
      <w:proofErr w:type="gramStart"/>
      <w:r w:rsidRPr="00BC789C">
        <w:rPr>
          <w:rFonts w:cstheme="minorHAnsi"/>
        </w:rPr>
        <w:t xml:space="preserve">4) </w:t>
      </w:r>
      <w:proofErr w:type="spellStart"/>
      <w:r w:rsidRPr="00BC789C">
        <w:rPr>
          <w:rFonts w:cstheme="minorHAnsi"/>
        </w:rPr>
        <w:t>Фича</w:t>
      </w:r>
      <w:proofErr w:type="spellEnd"/>
      <w:r w:rsidRPr="00BC789C">
        <w:rPr>
          <w:rFonts w:cstheme="minorHAnsi"/>
        </w:rPr>
        <w:t xml:space="preserve"> "Базовое наполнение игрового мира"</w:t>
      </w:r>
      <w:r w:rsidRPr="00BC789C">
        <w:rPr>
          <w:rFonts w:cstheme="minorHAnsi"/>
        </w:rPr>
        <w:br/>
        <w:t xml:space="preserve">- Введение понятия сущности (придумать название) в коде игры (Связь с </w:t>
      </w:r>
      <w:proofErr w:type="spellStart"/>
      <w:r w:rsidRPr="00BC789C">
        <w:rPr>
          <w:rFonts w:cstheme="minorHAnsi"/>
        </w:rPr>
        <w:t>фичей</w:t>
      </w:r>
      <w:proofErr w:type="spellEnd"/>
      <w:r w:rsidRPr="00BC789C">
        <w:rPr>
          <w:rFonts w:cstheme="minorHAnsi"/>
        </w:rPr>
        <w:t xml:space="preserve"> "Базовый игровой мир") (сущность это все, что находится в мире)</w:t>
      </w:r>
      <w:r w:rsidRPr="00BC789C">
        <w:rPr>
          <w:rFonts w:cstheme="minorHAnsi"/>
        </w:rPr>
        <w:br/>
        <w:t>- Базовая сущность - Строение (по ГДД выявить параметры, минимально нужный набор)</w:t>
      </w:r>
      <w:r w:rsidRPr="00BC789C">
        <w:rPr>
          <w:rFonts w:cstheme="minorHAnsi"/>
        </w:rPr>
        <w:br/>
        <w:t>- Визуализация строения (логика отдельно, компонент визуализации отдельно)</w:t>
      </w:r>
      <w:r w:rsidRPr="00BC789C">
        <w:rPr>
          <w:rFonts w:cstheme="minorHAnsi"/>
        </w:rPr>
        <w:br/>
        <w:t xml:space="preserve">- Логика </w:t>
      </w:r>
      <w:proofErr w:type="spellStart"/>
      <w:r w:rsidRPr="00BC789C">
        <w:rPr>
          <w:rFonts w:cstheme="minorHAnsi"/>
        </w:rPr>
        <w:t>спауна</w:t>
      </w:r>
      <w:proofErr w:type="spellEnd"/>
      <w:r w:rsidRPr="00BC789C">
        <w:rPr>
          <w:rFonts w:cstheme="minorHAnsi"/>
        </w:rPr>
        <w:t xml:space="preserve"> сущностей в указанных </w:t>
      </w:r>
      <w:proofErr w:type="spellStart"/>
      <w:r w:rsidRPr="00BC789C">
        <w:rPr>
          <w:rFonts w:cstheme="minorHAnsi"/>
        </w:rPr>
        <w:t>тайлах</w:t>
      </w:r>
      <w:proofErr w:type="spellEnd"/>
      <w:r w:rsidRPr="00BC789C">
        <w:rPr>
          <w:rFonts w:cstheme="minorHAnsi"/>
        </w:rPr>
        <w:t xml:space="preserve"> (Связь с </w:t>
      </w:r>
      <w:proofErr w:type="spellStart"/>
      <w:r w:rsidRPr="00BC789C">
        <w:rPr>
          <w:rFonts w:cstheme="minorHAnsi"/>
        </w:rPr>
        <w:t>фичей</w:t>
      </w:r>
      <w:proofErr w:type="spellEnd"/>
      <w:r w:rsidRPr="00BC789C">
        <w:rPr>
          <w:rFonts w:cstheme="minorHAnsi"/>
        </w:rPr>
        <w:t xml:space="preserve"> "Базовый игровой мир")</w:t>
      </w:r>
      <w:proofErr w:type="gramEnd"/>
    </w:p>
    <w:p w:rsidR="00097E24" w:rsidRDefault="00097E24" w:rsidP="00EA0A0F">
      <w:pPr>
        <w:spacing w:after="0" w:line="240" w:lineRule="auto"/>
        <w:rPr>
          <w:rFonts w:cstheme="minorHAnsi"/>
          <w:lang w:val="en-US"/>
        </w:rPr>
      </w:pPr>
    </w:p>
    <w:p w:rsidR="00BC789C" w:rsidRPr="00BC789C" w:rsidRDefault="00097E24" w:rsidP="00EA0A0F">
      <w:pPr>
        <w:spacing w:after="0" w:line="240" w:lineRule="auto"/>
        <w:rPr>
          <w:rFonts w:cstheme="minorHAnsi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527475" w:rsidRPr="00EA0A0F" w:rsidRDefault="000A608F" w:rsidP="00EA0A0F">
      <w:pPr>
        <w:spacing w:after="0" w:line="240" w:lineRule="auto"/>
        <w:rPr>
          <w:rFonts w:cstheme="minorHAnsi"/>
        </w:rPr>
      </w:pPr>
      <w:r w:rsidRPr="00EA0A0F">
        <w:rPr>
          <w:rFonts w:cstheme="minorHAnsi"/>
        </w:rPr>
        <w:t>Правильно ли я понимаю.</w:t>
      </w:r>
    </w:p>
    <w:p w:rsidR="000A608F" w:rsidRPr="00EA0A0F" w:rsidRDefault="000A608F" w:rsidP="00EA0A0F">
      <w:pPr>
        <w:pStyle w:val="a5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A0A0F">
        <w:rPr>
          <w:rFonts w:cstheme="minorHAnsi"/>
        </w:rPr>
        <w:t xml:space="preserve">Мир уже есть, </w:t>
      </w:r>
      <w:r w:rsidR="00993015" w:rsidRPr="00EA0A0F">
        <w:rPr>
          <w:rFonts w:cstheme="minorHAnsi"/>
        </w:rPr>
        <w:t xml:space="preserve">наполнен биомами </w:t>
      </w:r>
      <w:r w:rsidRPr="00EA0A0F">
        <w:rPr>
          <w:rFonts w:cstheme="minorHAnsi"/>
        </w:rPr>
        <w:t>с полями, горами, реками и минимальным количеством дорог.</w:t>
      </w:r>
      <w:r w:rsidR="00BB7F9B" w:rsidRPr="00EA0A0F">
        <w:rPr>
          <w:rFonts w:cstheme="minorHAnsi"/>
        </w:rPr>
        <w:t xml:space="preserve"> </w:t>
      </w:r>
      <w:r w:rsidR="00EA0A0F" w:rsidRPr="00EA0A0F">
        <w:rPr>
          <w:rFonts w:cstheme="minorHAnsi"/>
          <w:lang w:val="en-US"/>
        </w:rPr>
        <w:t>Grid</w:t>
      </w:r>
      <w:r w:rsidR="00EA0A0F" w:rsidRPr="00EA0A0F">
        <w:rPr>
          <w:rFonts w:cstheme="minorHAnsi"/>
        </w:rPr>
        <w:t xml:space="preserve"> </w:t>
      </w:r>
      <w:r w:rsidR="00EA0A0F" w:rsidRPr="00EA0A0F">
        <w:rPr>
          <w:rFonts w:cstheme="minorHAnsi"/>
          <w:lang w:val="en-US"/>
        </w:rPr>
        <w:t>layer</w:t>
      </w:r>
      <w:r w:rsidR="00BB7F9B" w:rsidRPr="00EA0A0F">
        <w:rPr>
          <w:rFonts w:cstheme="minorHAnsi"/>
        </w:rPr>
        <w:t xml:space="preserve"> – </w:t>
      </w:r>
      <w:r w:rsidR="00BB7F9B" w:rsidRPr="00EA0A0F">
        <w:rPr>
          <w:rFonts w:cstheme="minorHAnsi"/>
          <w:lang w:val="en-US"/>
        </w:rPr>
        <w:t>initial</w:t>
      </w:r>
      <w:r w:rsidR="00BB7F9B" w:rsidRPr="00EA0A0F">
        <w:rPr>
          <w:rFonts w:cstheme="minorHAnsi"/>
        </w:rPr>
        <w:t xml:space="preserve">. </w:t>
      </w:r>
      <w:r w:rsidR="00993015" w:rsidRPr="00EA0A0F">
        <w:rPr>
          <w:rFonts w:cstheme="minorHAnsi"/>
        </w:rPr>
        <w:t xml:space="preserve"> </w:t>
      </w:r>
      <w:r w:rsidRPr="00EA0A0F">
        <w:rPr>
          <w:rFonts w:cstheme="minorHAnsi"/>
        </w:rPr>
        <w:t>Моя задача</w:t>
      </w:r>
      <w:r w:rsidR="00EA0A0F" w:rsidRPr="00EA0A0F">
        <w:rPr>
          <w:rFonts w:cstheme="minorHAnsi"/>
        </w:rPr>
        <w:t xml:space="preserve"> на </w:t>
      </w:r>
      <w:r w:rsidR="00EA0A0F" w:rsidRPr="00EA0A0F">
        <w:rPr>
          <w:rFonts w:cstheme="minorHAnsi"/>
          <w:lang w:val="en-US"/>
        </w:rPr>
        <w:t>g</w:t>
      </w:r>
      <w:r w:rsidR="00EA0A0F" w:rsidRPr="00EA0A0F">
        <w:rPr>
          <w:rFonts w:cstheme="minorHAnsi"/>
          <w:lang w:val="en-US"/>
        </w:rPr>
        <w:t>rid</w:t>
      </w:r>
      <w:r w:rsidR="00EA0A0F" w:rsidRPr="00EA0A0F">
        <w:rPr>
          <w:rFonts w:cstheme="minorHAnsi"/>
        </w:rPr>
        <w:t xml:space="preserve"> </w:t>
      </w:r>
      <w:r w:rsidR="00EA0A0F" w:rsidRPr="00EA0A0F">
        <w:rPr>
          <w:rFonts w:cstheme="minorHAnsi"/>
          <w:lang w:val="en-US"/>
        </w:rPr>
        <w:t>layer</w:t>
      </w:r>
      <w:r w:rsidR="00EA0A0F" w:rsidRPr="00EA0A0F">
        <w:rPr>
          <w:rFonts w:cstheme="minorHAnsi"/>
        </w:rPr>
        <w:t xml:space="preserve"> – </w:t>
      </w:r>
      <w:r w:rsidR="00EA0A0F" w:rsidRPr="00EA0A0F">
        <w:rPr>
          <w:rFonts w:cstheme="minorHAnsi"/>
          <w:lang w:val="en-US"/>
        </w:rPr>
        <w:t>base</w:t>
      </w:r>
      <w:r w:rsidRPr="00EA0A0F">
        <w:rPr>
          <w:rFonts w:cstheme="minorHAnsi"/>
        </w:rPr>
        <w:t xml:space="preserve"> наполнить эту карту минимальным количеством строений, которые упомянуты в ГДД</w:t>
      </w:r>
    </w:p>
    <w:p w:rsidR="00EA0A0F" w:rsidRPr="00EA0A0F" w:rsidRDefault="00EA0A0F" w:rsidP="00EA0A0F">
      <w:pPr>
        <w:pStyle w:val="a5"/>
        <w:spacing w:after="0" w:line="240" w:lineRule="auto"/>
        <w:rPr>
          <w:rFonts w:cstheme="minorHAnsi"/>
        </w:rPr>
      </w:pPr>
    </w:p>
    <w:p w:rsidR="00993015" w:rsidRDefault="000A608F" w:rsidP="00EA0A0F">
      <w:pPr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 xml:space="preserve">Each new city starts with </w:t>
      </w:r>
      <w:r w:rsidRPr="00EA0A0F">
        <w:rPr>
          <w:rFonts w:cstheme="minorHAnsi"/>
          <w:color w:val="000000"/>
          <w:u w:val="single"/>
          <w:lang w:val="en-US"/>
        </w:rPr>
        <w:t>a certain set of structures, among which there are always at least two</w:t>
      </w:r>
      <w:r w:rsidRPr="00EA0A0F">
        <w:rPr>
          <w:rFonts w:cstheme="minorHAnsi"/>
          <w:color w:val="000000"/>
          <w:lang w:val="en-US"/>
        </w:rPr>
        <w:t xml:space="preserve">: </w:t>
      </w:r>
      <w:r w:rsidRPr="00EA0A0F">
        <w:rPr>
          <w:rFonts w:cstheme="minorHAnsi"/>
          <w:color w:val="000000"/>
          <w:lang w:val="en-US"/>
        </w:rPr>
        <w:t>the Warehouse and a Residential structure (the number of structures depends on the city).</w:t>
      </w:r>
    </w:p>
    <w:p w:rsidR="00EA0A0F" w:rsidRPr="00097E24" w:rsidRDefault="00097E24" w:rsidP="00097E24">
      <w:pPr>
        <w:pStyle w:val="a5"/>
        <w:numPr>
          <w:ilvl w:val="0"/>
          <w:numId w:val="3"/>
        </w:numPr>
        <w:spacing w:after="0" w:line="240" w:lineRule="auto"/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lang w:val="en-US"/>
          <w:rPrChange w:id="0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shd w:val="clear" w:color="auto" w:fill="FFFFFF"/>
              <w:lang w:val="en-US"/>
            </w:rPr>
          </w:rPrChange>
        </w:rPr>
      </w:pP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1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Вижу путаницу. Определимся тогда. </w:t>
      </w:r>
      <w:proofErr w:type="spell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2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Тайл</w:t>
      </w:r>
      <w:proofErr w:type="spell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3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 - это трава/вода/песок. Что-то на что можно поставить строение. Строения - </w:t>
      </w:r>
      <w:proofErr w:type="gram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4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все</w:t>
      </w:r>
      <w:proofErr w:type="gram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5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 что может ставить в мире игрок.</w:t>
      </w:r>
      <w:r w:rsidRPr="00097E24">
        <w:rPr>
          <w:rFonts w:ascii="Arial" w:hAnsi="Arial" w:cs="Arial"/>
          <w:color w:val="1D1C1D"/>
          <w:sz w:val="23"/>
          <w:szCs w:val="23"/>
          <w:highlight w:val="green"/>
          <w:rPrChange w:id="6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</w:rPr>
          </w:rPrChange>
        </w:rPr>
        <w:br/>
      </w: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7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Тут вот горы/дороги/здания/декор и т.п.</w:t>
      </w:r>
      <w:r w:rsidRPr="00097E24">
        <w:rPr>
          <w:rFonts w:ascii="Arial" w:hAnsi="Arial" w:cs="Arial"/>
          <w:color w:val="1D1C1D"/>
          <w:sz w:val="23"/>
          <w:szCs w:val="23"/>
          <w:highlight w:val="green"/>
          <w:rPrChange w:id="8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</w:rPr>
          </w:rPrChange>
        </w:rPr>
        <w:br/>
      </w: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9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Соответственно мир просто координаты </w:t>
      </w:r>
      <w:proofErr w:type="spellStart"/>
      <w:proofErr w:type="gram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10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тайлов</w:t>
      </w:r>
      <w:proofErr w:type="spellEnd"/>
      <w:proofErr w:type="gram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11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 в которых что-то может быть</w:t>
      </w:r>
    </w:p>
    <w:p w:rsidR="00097E24" w:rsidRPr="00097E24" w:rsidRDefault="00097E24" w:rsidP="00097E24">
      <w:pPr>
        <w:pStyle w:val="a5"/>
        <w:spacing w:after="0" w:line="240" w:lineRule="auto"/>
        <w:ind w:left="1068"/>
        <w:rPr>
          <w:rFonts w:cstheme="minorHAnsi"/>
          <w:color w:val="000000"/>
          <w:lang w:val="en-US"/>
        </w:rPr>
      </w:pPr>
    </w:p>
    <w:p w:rsidR="00EA0A0F" w:rsidRPr="00EA0A0F" w:rsidRDefault="00BB7F9B" w:rsidP="00EA0A0F">
      <w:pPr>
        <w:pStyle w:val="a5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EA0A0F">
        <w:rPr>
          <w:rFonts w:cstheme="minorHAnsi"/>
          <w:color w:val="000000"/>
        </w:rPr>
        <w:t>Минимальный набор структуры</w:t>
      </w:r>
      <w:r w:rsidR="000A608F" w:rsidRPr="00EA0A0F">
        <w:rPr>
          <w:rFonts w:cstheme="minorHAnsi"/>
          <w:color w:val="000000"/>
        </w:rPr>
        <w:t xml:space="preserve"> </w:t>
      </w:r>
    </w:p>
    <w:p w:rsidR="00EA0A0F" w:rsidRPr="00EA0A0F" w:rsidRDefault="000A608F" w:rsidP="00EA0A0F">
      <w:pPr>
        <w:pStyle w:val="a5"/>
        <w:spacing w:after="0" w:line="240" w:lineRule="auto"/>
        <w:rPr>
          <w:rFonts w:cstheme="minorHAnsi"/>
          <w:color w:val="000000"/>
          <w:lang w:val="en-US"/>
        </w:rPr>
      </w:pPr>
      <w:del w:id="12" w:author="Анастасия Шатова" w:date="2022-02-22T11:11:00Z">
        <w:r w:rsidRPr="00EA0A0F" w:rsidDel="00097E24">
          <w:rPr>
            <w:rFonts w:cstheme="minorHAnsi"/>
            <w:color w:val="000000"/>
            <w:lang w:val="en-US"/>
          </w:rPr>
          <w:delText>Vector</w:delText>
        </w:r>
        <w:r w:rsidRPr="00EA0A0F" w:rsidDel="00097E24">
          <w:rPr>
            <w:rFonts w:cstheme="minorHAnsi"/>
            <w:color w:val="000000"/>
          </w:rPr>
          <w:delText xml:space="preserve">3 </w:delText>
        </w:r>
      </w:del>
      <w:ins w:id="13" w:author="Анастасия Шатова" w:date="2022-02-22T11:11:00Z">
        <w:r w:rsidR="00097E24">
          <w:rPr>
            <w:rFonts w:cstheme="minorHAnsi"/>
            <w:color w:val="000000"/>
            <w:lang w:val="en-US"/>
          </w:rPr>
          <w:t xml:space="preserve"> </w:t>
        </w:r>
        <w:proofErr w:type="spellStart"/>
        <w:proofErr w:type="gramStart"/>
        <w:r w:rsidR="00097E24">
          <w:rPr>
            <w:rFonts w:cstheme="minorHAnsi"/>
            <w:color w:val="000000"/>
            <w:lang w:val="en-US"/>
          </w:rPr>
          <w:t>int</w:t>
        </w:r>
        <w:proofErr w:type="spellEnd"/>
        <w:r w:rsidR="00097E24">
          <w:rPr>
            <w:rFonts w:cstheme="minorHAnsi"/>
            <w:color w:val="000000"/>
            <w:lang w:val="en-US"/>
          </w:rPr>
          <w:t>[</w:t>
        </w:r>
        <w:proofErr w:type="gramEnd"/>
        <w:r w:rsidR="00097E24">
          <w:rPr>
            <w:rFonts w:cstheme="minorHAnsi"/>
            <w:color w:val="000000"/>
            <w:lang w:val="en-US"/>
          </w:rPr>
          <w:t>][]</w:t>
        </w:r>
      </w:ins>
      <w:r w:rsidRPr="00EA0A0F">
        <w:rPr>
          <w:rFonts w:cstheme="minorHAnsi"/>
          <w:color w:val="000000"/>
        </w:rPr>
        <w:t xml:space="preserve">– </w:t>
      </w:r>
      <w:r w:rsidRPr="00EA0A0F">
        <w:rPr>
          <w:rFonts w:cstheme="minorHAnsi"/>
          <w:color w:val="000000"/>
          <w:lang w:val="en-US"/>
        </w:rPr>
        <w:t>position</w:t>
      </w:r>
      <w:r w:rsidR="00993015" w:rsidRPr="00EA0A0F">
        <w:rPr>
          <w:rFonts w:cstheme="minorHAnsi"/>
          <w:color w:val="000000"/>
        </w:rPr>
        <w:t xml:space="preserve">, </w:t>
      </w:r>
    </w:p>
    <w:p w:rsidR="00EA0A0F" w:rsidRDefault="00EA0A0F" w:rsidP="00EA0A0F">
      <w:pPr>
        <w:pStyle w:val="a5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proofErr w:type="gramStart"/>
      <w:r w:rsidRPr="00EA0A0F">
        <w:rPr>
          <w:rFonts w:cstheme="minorHAnsi"/>
          <w:color w:val="000000"/>
          <w:lang w:val="en-US"/>
        </w:rPr>
        <w:t>StructureType</w:t>
      </w:r>
      <w:proofErr w:type="spellEnd"/>
      <w:r w:rsidRPr="00EA0A0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,</w:t>
      </w:r>
      <w:proofErr w:type="gramEnd"/>
    </w:p>
    <w:p w:rsidR="00EA0A0F" w:rsidRPr="00EA0A0F" w:rsidDel="00097E24" w:rsidRDefault="00646A8B" w:rsidP="00EA0A0F">
      <w:pPr>
        <w:pStyle w:val="a5"/>
        <w:spacing w:after="0" w:line="240" w:lineRule="auto"/>
        <w:rPr>
          <w:del w:id="14" w:author="Анастасия Шатова" w:date="2022-02-22T11:11:00Z"/>
          <w:rFonts w:cstheme="minorHAnsi"/>
          <w:color w:val="000000"/>
        </w:rPr>
      </w:pPr>
      <w:del w:id="15" w:author="Анастасия Шатова" w:date="2022-02-22T11:11:00Z">
        <w:r w:rsidRPr="00EA0A0F" w:rsidDel="00097E24">
          <w:rPr>
            <w:rFonts w:cstheme="minorHAnsi"/>
            <w:color w:val="000000"/>
          </w:rPr>
          <w:delText>ориентация (</w:delText>
        </w:r>
        <w:r w:rsidRPr="00EA0A0F" w:rsidDel="00097E24">
          <w:rPr>
            <w:rFonts w:cstheme="minorHAnsi"/>
            <w:color w:val="000000"/>
            <w:lang w:val="en-US"/>
          </w:rPr>
          <w:delText>NE</w:delText>
        </w:r>
        <w:r w:rsidRPr="00EA0A0F" w:rsidDel="00097E24">
          <w:rPr>
            <w:rFonts w:cstheme="minorHAnsi"/>
            <w:color w:val="000000"/>
          </w:rPr>
          <w:delText xml:space="preserve">, </w:delText>
        </w:r>
        <w:r w:rsidRPr="00EA0A0F" w:rsidDel="00097E24">
          <w:rPr>
            <w:rFonts w:cstheme="minorHAnsi"/>
            <w:color w:val="000000"/>
            <w:lang w:val="en-US"/>
          </w:rPr>
          <w:delText>NW</w:delText>
        </w:r>
        <w:r w:rsidRPr="00EA0A0F" w:rsidDel="00097E24">
          <w:rPr>
            <w:rFonts w:cstheme="minorHAnsi"/>
            <w:color w:val="000000"/>
          </w:rPr>
          <w:delText xml:space="preserve">, </w:delText>
        </w:r>
        <w:r w:rsidRPr="00EA0A0F" w:rsidDel="00097E24">
          <w:rPr>
            <w:rFonts w:cstheme="minorHAnsi"/>
            <w:color w:val="000000"/>
            <w:lang w:val="en-US"/>
          </w:rPr>
          <w:delText>SE</w:delText>
        </w:r>
        <w:r w:rsidRPr="00EA0A0F" w:rsidDel="00097E24">
          <w:rPr>
            <w:rFonts w:cstheme="minorHAnsi"/>
            <w:color w:val="000000"/>
          </w:rPr>
          <w:delText xml:space="preserve">, </w:delText>
        </w:r>
        <w:r w:rsidRPr="00EA0A0F" w:rsidDel="00097E24">
          <w:rPr>
            <w:rFonts w:cstheme="minorHAnsi"/>
            <w:color w:val="000000"/>
            <w:lang w:val="en-US"/>
          </w:rPr>
          <w:delText>SW</w:delText>
        </w:r>
        <w:r w:rsidRPr="00EA0A0F" w:rsidDel="00097E24">
          <w:rPr>
            <w:rFonts w:cstheme="minorHAnsi"/>
            <w:color w:val="000000"/>
          </w:rPr>
          <w:delText>)</w:delText>
        </w:r>
        <w:r w:rsidR="00993015" w:rsidRPr="00EA0A0F" w:rsidDel="00097E24">
          <w:rPr>
            <w:rFonts w:cstheme="minorHAnsi"/>
            <w:color w:val="000000"/>
          </w:rPr>
          <w:delText xml:space="preserve">. </w:delText>
        </w:r>
      </w:del>
    </w:p>
    <w:p w:rsidR="000A608F" w:rsidRPr="00EA0A0F" w:rsidRDefault="00993015" w:rsidP="00EA0A0F">
      <w:pPr>
        <w:pStyle w:val="a5"/>
        <w:spacing w:after="0" w:line="240" w:lineRule="auto"/>
        <w:rPr>
          <w:rFonts w:cstheme="minorHAnsi"/>
          <w:color w:val="000000"/>
        </w:rPr>
      </w:pPr>
      <w:r w:rsidRPr="00EA0A0F">
        <w:rPr>
          <w:rFonts w:cstheme="minorHAnsi"/>
          <w:color w:val="000000"/>
        </w:rPr>
        <w:t>С сервера приходит спецификация, имеющая эту информацию.</w:t>
      </w:r>
    </w:p>
    <w:p w:rsidR="00993015" w:rsidRPr="00EA0A0F" w:rsidRDefault="00097E24" w:rsidP="00EA0A0F">
      <w:pPr>
        <w:pStyle w:val="a5"/>
        <w:spacing w:after="0" w:line="240" w:lineRule="auto"/>
        <w:rPr>
          <w:rFonts w:cstheme="minorHAnsi"/>
          <w:color w:val="000000"/>
        </w:rPr>
      </w:pPr>
      <w:r w:rsidRPr="00097E24">
        <w:rPr>
          <w:rFonts w:ascii="Arial" w:hAnsi="Arial" w:cs="Arial"/>
          <w:color w:val="1D1C1D"/>
          <w:sz w:val="23"/>
          <w:szCs w:val="23"/>
          <w:highlight w:val="yellow"/>
          <w:shd w:val="clear" w:color="auto" w:fill="FFFFFF"/>
        </w:rPr>
        <w:t>2</w:t>
      </w: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16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) В изометрии не нужен z - зачем он? зачем vector3? И зачем вектор. Думаю можно и </w:t>
      </w:r>
      <w:proofErr w:type="spell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17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int-овые</w:t>
      </w:r>
      <w:proofErr w:type="spell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18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 использовать </w:t>
      </w:r>
      <w:proofErr w:type="spell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19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стуктуры</w:t>
      </w:r>
      <w:proofErr w:type="spell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20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.</w:t>
      </w:r>
      <w:r w:rsidRPr="00097E24">
        <w:rPr>
          <w:rFonts w:ascii="Arial" w:hAnsi="Arial" w:cs="Arial"/>
          <w:color w:val="1D1C1D"/>
          <w:sz w:val="23"/>
          <w:szCs w:val="23"/>
          <w:highlight w:val="green"/>
          <w:rPrChange w:id="21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</w:rPr>
          </w:rPrChange>
        </w:rPr>
        <w:br/>
      </w: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22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Ориентация - пока не ясно будут ли повернутые здания, нет такого, не можем вращать. Потому пока не надо.</w:t>
      </w:r>
      <w:r w:rsidRPr="00097E24">
        <w:rPr>
          <w:rFonts w:ascii="Arial" w:hAnsi="Arial" w:cs="Arial"/>
          <w:color w:val="1D1C1D"/>
          <w:sz w:val="23"/>
          <w:szCs w:val="23"/>
          <w:highlight w:val="green"/>
          <w:rPrChange w:id="23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</w:rPr>
          </w:rPrChange>
        </w:rPr>
        <w:br/>
      </w: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24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Тип да - описать можно как </w:t>
      </w:r>
      <w:proofErr w:type="spell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25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enum</w:t>
      </w:r>
      <w:proofErr w:type="spell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26" w:author="Анастасия Шатова" w:date="2022-02-22T11:13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 по доке или как классы наследники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646A8B" w:rsidRPr="00EA0A0F" w:rsidRDefault="00993015" w:rsidP="00EA0A0F">
      <w:pPr>
        <w:pStyle w:val="a5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EA0A0F">
        <w:rPr>
          <w:rFonts w:cstheme="minorHAnsi"/>
          <w:color w:val="000000"/>
        </w:rPr>
        <w:t xml:space="preserve">Каждая структура </w:t>
      </w:r>
      <w:r w:rsidR="00646A8B" w:rsidRPr="00EA0A0F">
        <w:rPr>
          <w:rFonts w:cstheme="minorHAnsi"/>
          <w:color w:val="000000"/>
        </w:rPr>
        <w:t xml:space="preserve">визуально </w:t>
      </w:r>
      <w:proofErr w:type="gramStart"/>
      <w:r w:rsidR="00646A8B" w:rsidRPr="00EA0A0F">
        <w:rPr>
          <w:rFonts w:cstheme="minorHAnsi"/>
          <w:color w:val="000000"/>
        </w:rPr>
        <w:t>представляет из себя</w:t>
      </w:r>
      <w:proofErr w:type="gramEnd"/>
      <w:r w:rsidR="00646A8B" w:rsidRPr="00EA0A0F">
        <w:rPr>
          <w:rFonts w:cstheme="minorHAnsi"/>
          <w:color w:val="000000"/>
        </w:rPr>
        <w:t xml:space="preserve"> спрайт, заним</w:t>
      </w:r>
      <w:r w:rsidR="00BB7F9B" w:rsidRPr="00EA0A0F">
        <w:rPr>
          <w:rFonts w:cstheme="minorHAnsi"/>
          <w:color w:val="000000"/>
        </w:rPr>
        <w:t xml:space="preserve">ающий один или несколько </w:t>
      </w:r>
      <w:proofErr w:type="spellStart"/>
      <w:r w:rsidR="00BB7F9B" w:rsidRPr="00EA0A0F">
        <w:rPr>
          <w:rFonts w:cstheme="minorHAnsi"/>
          <w:color w:val="000000"/>
        </w:rPr>
        <w:t>тайлов</w:t>
      </w:r>
      <w:proofErr w:type="spellEnd"/>
      <w:r w:rsidR="00BB7F9B" w:rsidRPr="00EA0A0F">
        <w:rPr>
          <w:rFonts w:cstheme="minorHAnsi"/>
          <w:color w:val="000000"/>
        </w:rPr>
        <w:t xml:space="preserve">, упакованная в </w:t>
      </w:r>
      <w:r w:rsidR="00BB7F9B" w:rsidRPr="00EA0A0F">
        <w:rPr>
          <w:rFonts w:cstheme="minorHAnsi"/>
          <w:color w:val="000000"/>
          <w:lang w:val="en-US"/>
        </w:rPr>
        <w:t>Prefab</w:t>
      </w:r>
      <w:r w:rsidR="00BB7F9B" w:rsidRPr="00EA0A0F">
        <w:rPr>
          <w:rFonts w:cstheme="minorHAnsi"/>
          <w:color w:val="000000"/>
        </w:rPr>
        <w:t>.</w:t>
      </w:r>
    </w:p>
    <w:p w:rsidR="00BB7F9B" w:rsidRPr="00EA0A0F" w:rsidRDefault="00BB7F9B" w:rsidP="00EA0A0F">
      <w:pPr>
        <w:pStyle w:val="a5"/>
        <w:spacing w:after="0" w:line="240" w:lineRule="auto"/>
        <w:rPr>
          <w:rFonts w:cstheme="minorHAnsi"/>
          <w:color w:val="000000"/>
        </w:rPr>
      </w:pPr>
    </w:p>
    <w:p w:rsidR="00BB7F9B" w:rsidRPr="00EA0A0F" w:rsidRDefault="00BB7F9B" w:rsidP="00EA0A0F">
      <w:pPr>
        <w:pStyle w:val="a5"/>
        <w:spacing w:after="0" w:line="240" w:lineRule="auto"/>
        <w:rPr>
          <w:rFonts w:cstheme="minorHAnsi"/>
          <w:color w:val="000000"/>
        </w:rPr>
      </w:pPr>
      <w:proofErr w:type="spellStart"/>
      <w:r w:rsidRPr="00EA0A0F">
        <w:rPr>
          <w:rFonts w:cstheme="minorHAnsi"/>
          <w:color w:val="000000"/>
        </w:rPr>
        <w:t>Т.</w:t>
      </w:r>
      <w:proofErr w:type="gramStart"/>
      <w:r w:rsidRPr="00EA0A0F">
        <w:rPr>
          <w:rFonts w:cstheme="minorHAnsi"/>
          <w:color w:val="000000"/>
        </w:rPr>
        <w:t>о</w:t>
      </w:r>
      <w:proofErr w:type="spellEnd"/>
      <w:proofErr w:type="gramEnd"/>
      <w:r w:rsidRPr="00EA0A0F">
        <w:rPr>
          <w:rFonts w:cstheme="minorHAnsi"/>
          <w:color w:val="000000"/>
        </w:rPr>
        <w:t xml:space="preserve">. </w:t>
      </w:r>
      <w:proofErr w:type="gramStart"/>
      <w:r w:rsidRPr="00EA0A0F">
        <w:rPr>
          <w:rFonts w:cstheme="minorHAnsi"/>
          <w:color w:val="000000"/>
        </w:rPr>
        <w:t>у</w:t>
      </w:r>
      <w:proofErr w:type="gramEnd"/>
      <w:r w:rsidRPr="00EA0A0F">
        <w:rPr>
          <w:rFonts w:cstheme="minorHAnsi"/>
          <w:color w:val="000000"/>
        </w:rPr>
        <w:t xml:space="preserve"> нас есть 4 </w:t>
      </w:r>
      <w:proofErr w:type="spellStart"/>
      <w:r w:rsidRPr="00EA0A0F">
        <w:rPr>
          <w:rFonts w:cstheme="minorHAnsi"/>
          <w:color w:val="000000"/>
        </w:rPr>
        <w:t>префаба</w:t>
      </w:r>
      <w:proofErr w:type="spellEnd"/>
      <w:r w:rsidRPr="00EA0A0F">
        <w:rPr>
          <w:rFonts w:cstheme="minorHAnsi"/>
          <w:color w:val="000000"/>
        </w:rPr>
        <w:t xml:space="preserve"> по каждой структуре – в зависимости от ориентации.</w:t>
      </w:r>
    </w:p>
    <w:p w:rsidR="00BB7F9B" w:rsidRPr="00EA0A0F" w:rsidRDefault="00BB7F9B" w:rsidP="00EA0A0F">
      <w:pPr>
        <w:pStyle w:val="a5"/>
        <w:spacing w:after="0" w:line="240" w:lineRule="auto"/>
        <w:rPr>
          <w:rFonts w:cstheme="minorHAnsi"/>
          <w:color w:val="000000"/>
        </w:rPr>
      </w:pPr>
      <w:r w:rsidRPr="00EA0A0F">
        <w:rPr>
          <w:rFonts w:cstheme="minorHAnsi"/>
          <w:color w:val="000000"/>
        </w:rPr>
        <w:t>Если структура со всех сторон одинаковая (</w:t>
      </w:r>
      <w:r w:rsidR="00EA0A0F" w:rsidRPr="00EA0A0F">
        <w:rPr>
          <w:rFonts w:cstheme="minorHAnsi"/>
          <w:color w:val="000000"/>
        </w:rPr>
        <w:t>например</w:t>
      </w:r>
      <w:r w:rsidR="00F64A36">
        <w:rPr>
          <w:rFonts w:cstheme="minorHAnsi"/>
          <w:color w:val="000000"/>
        </w:rPr>
        <w:t>,</w:t>
      </w:r>
      <w:r w:rsidR="00EA0A0F" w:rsidRPr="00EA0A0F">
        <w:rPr>
          <w:rFonts w:cstheme="minorHAnsi"/>
          <w:color w:val="000000"/>
        </w:rPr>
        <w:t xml:space="preserve"> фонтан)</w:t>
      </w:r>
      <w:r w:rsidRPr="00EA0A0F">
        <w:rPr>
          <w:rFonts w:cstheme="minorHAnsi"/>
          <w:color w:val="000000"/>
        </w:rPr>
        <w:t xml:space="preserve">, то </w:t>
      </w:r>
      <w:proofErr w:type="spellStart"/>
      <w:r w:rsidRPr="00EA0A0F">
        <w:rPr>
          <w:rFonts w:cstheme="minorHAnsi"/>
          <w:color w:val="000000"/>
        </w:rPr>
        <w:t>префаб</w:t>
      </w:r>
      <w:proofErr w:type="spellEnd"/>
      <w:r w:rsidRPr="00EA0A0F">
        <w:rPr>
          <w:rFonts w:cstheme="minorHAnsi"/>
          <w:color w:val="000000"/>
        </w:rPr>
        <w:t xml:space="preserve"> будет один.</w:t>
      </w:r>
    </w:p>
    <w:p w:rsidR="00646A8B" w:rsidRPr="00EA0A0F" w:rsidRDefault="00646A8B" w:rsidP="00EA0A0F">
      <w:pPr>
        <w:pStyle w:val="a5"/>
        <w:spacing w:after="0" w:line="240" w:lineRule="auto"/>
        <w:rPr>
          <w:rFonts w:cstheme="minorHAnsi"/>
          <w:color w:val="000000"/>
        </w:rPr>
      </w:pPr>
    </w:p>
    <w:p w:rsidR="00646A8B" w:rsidRPr="00BC789C" w:rsidRDefault="00646A8B" w:rsidP="00EA0A0F">
      <w:pPr>
        <w:pStyle w:val="a5"/>
        <w:spacing w:after="0" w:line="240" w:lineRule="auto"/>
        <w:rPr>
          <w:rFonts w:cstheme="minorHAnsi"/>
          <w:color w:val="000000"/>
        </w:rPr>
      </w:pPr>
      <w:r w:rsidRPr="00EA0A0F">
        <w:rPr>
          <w:rFonts w:cstheme="minorHAnsi"/>
          <w:color w:val="000000"/>
        </w:rPr>
        <w:t>Основные поля</w:t>
      </w:r>
      <w:r w:rsidR="00EA0A0F" w:rsidRPr="00EA0A0F">
        <w:rPr>
          <w:rFonts w:cstheme="minorHAnsi"/>
          <w:color w:val="000000"/>
        </w:rPr>
        <w:t xml:space="preserve"> </w:t>
      </w:r>
      <w:r w:rsidRPr="00EA0A0F">
        <w:rPr>
          <w:rFonts w:cstheme="minorHAnsi"/>
          <w:color w:val="000000"/>
        </w:rPr>
        <w:t>структуры</w:t>
      </w:r>
      <w:r w:rsidR="00BC789C">
        <w:rPr>
          <w:rFonts w:cstheme="minorHAnsi"/>
          <w:color w:val="000000"/>
        </w:rPr>
        <w:t xml:space="preserve"> - </w:t>
      </w:r>
      <w:r w:rsidR="00BC789C">
        <w:rPr>
          <w:rFonts w:cstheme="minorHAnsi"/>
          <w:color w:val="000000"/>
          <w:lang w:val="en-US"/>
        </w:rPr>
        <w:t>visualization</w:t>
      </w:r>
    </w:p>
    <w:p w:rsidR="00993015" w:rsidRPr="00EA0A0F" w:rsidRDefault="00EA0A0F" w:rsidP="00EA0A0F">
      <w:pPr>
        <w:pStyle w:val="a5"/>
        <w:spacing w:after="0" w:line="240" w:lineRule="auto"/>
        <w:rPr>
          <w:rFonts w:cstheme="minorHAnsi"/>
          <w:color w:val="000000"/>
        </w:rPr>
      </w:pPr>
      <w:proofErr w:type="spellStart"/>
      <w:r w:rsidRPr="00EA0A0F">
        <w:rPr>
          <w:rFonts w:cstheme="minorHAnsi"/>
          <w:color w:val="000000"/>
          <w:lang w:val="en-US"/>
        </w:rPr>
        <w:t>StructureType</w:t>
      </w:r>
      <w:proofErr w:type="spellEnd"/>
      <w:r w:rsidR="00993015" w:rsidRPr="00EA0A0F">
        <w:rPr>
          <w:rFonts w:cstheme="minorHAnsi"/>
          <w:color w:val="000000"/>
        </w:rPr>
        <w:t xml:space="preserve"> </w:t>
      </w:r>
    </w:p>
    <w:p w:rsidR="0045747D" w:rsidRPr="0045747D" w:rsidDel="00097E24" w:rsidRDefault="0045747D" w:rsidP="0045747D">
      <w:pPr>
        <w:pStyle w:val="a5"/>
        <w:spacing w:after="0" w:line="240" w:lineRule="auto"/>
        <w:rPr>
          <w:del w:id="27" w:author="Анастасия Шатова" w:date="2022-02-22T11:10:00Z"/>
          <w:rFonts w:cstheme="minorHAnsi"/>
          <w:color w:val="000000"/>
          <w:lang w:val="en-US"/>
        </w:rPr>
      </w:pPr>
      <w:del w:id="28" w:author="Анастасия Шатова" w:date="2022-02-22T11:10:00Z">
        <w:r w:rsidRPr="00EA0A0F" w:rsidDel="00097E24">
          <w:rPr>
            <w:rFonts w:cstheme="minorHAnsi"/>
            <w:color w:val="000000"/>
            <w:lang w:val="en-US"/>
          </w:rPr>
          <w:delText>Orientation</w:delText>
        </w:r>
      </w:del>
    </w:p>
    <w:p w:rsidR="00993015" w:rsidRPr="0045747D" w:rsidRDefault="00993015" w:rsidP="00EA0A0F">
      <w:pPr>
        <w:pStyle w:val="a5"/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>Position</w:t>
      </w:r>
    </w:p>
    <w:p w:rsidR="00BC789C" w:rsidDel="00097E24" w:rsidRDefault="0045747D" w:rsidP="00BC789C">
      <w:pPr>
        <w:pStyle w:val="a5"/>
        <w:spacing w:after="0" w:line="240" w:lineRule="auto"/>
        <w:rPr>
          <w:del w:id="29" w:author="Анастасия Шатова" w:date="2022-02-22T11:14:00Z"/>
          <w:rFonts w:cstheme="minorHAnsi"/>
          <w:color w:val="000000"/>
        </w:rPr>
      </w:pPr>
      <w:del w:id="30" w:author="Анастасия Шатова" w:date="2022-02-22T11:14:00Z">
        <w:r w:rsidDel="00097E24">
          <w:rPr>
            <w:rFonts w:cstheme="minorHAnsi"/>
            <w:color w:val="000000"/>
            <w:lang w:val="en-US"/>
          </w:rPr>
          <w:delText>sprite</w:delText>
        </w:r>
        <w:r w:rsidRPr="001645BD" w:rsidDel="00097E24">
          <w:rPr>
            <w:rFonts w:cstheme="minorHAnsi"/>
            <w:color w:val="000000"/>
          </w:rPr>
          <w:delText xml:space="preserve">[] - </w:delText>
        </w:r>
        <w:r w:rsidDel="00097E24">
          <w:rPr>
            <w:rFonts w:cstheme="minorHAnsi"/>
            <w:color w:val="000000"/>
            <w:lang w:val="en-US"/>
          </w:rPr>
          <w:delText>c</w:delText>
        </w:r>
        <w:r w:rsidR="00993015" w:rsidRPr="00EA0A0F" w:rsidDel="00097E24">
          <w:rPr>
            <w:rFonts w:cstheme="minorHAnsi"/>
            <w:color w:val="000000"/>
          </w:rPr>
          <w:delText>ет спрайтов</w:delText>
        </w:r>
        <w:r w:rsidR="00646A8B" w:rsidRPr="00EA0A0F" w:rsidDel="00097E24">
          <w:rPr>
            <w:rFonts w:cstheme="minorHAnsi"/>
            <w:color w:val="000000"/>
          </w:rPr>
          <w:delText xml:space="preserve"> для визуализации строительства </w:delText>
        </w:r>
      </w:del>
    </w:p>
    <w:p w:rsidR="00BC789C" w:rsidRPr="00097E24" w:rsidRDefault="00097E24" w:rsidP="00BC789C">
      <w:pPr>
        <w:pStyle w:val="a5"/>
        <w:spacing w:after="0" w:line="240" w:lineRule="auto"/>
        <w:rPr>
          <w:ins w:id="31" w:author="Анастасия Шатова" w:date="2022-02-22T11:14:00Z"/>
          <w:rFonts w:cstheme="minorHAnsi"/>
          <w:color w:val="000000"/>
          <w:rPrChange w:id="32" w:author="Анастасия Шатова" w:date="2022-02-22T11:14:00Z">
            <w:rPr>
              <w:ins w:id="33" w:author="Анастасия Шатова" w:date="2022-02-22T11:14:00Z"/>
              <w:rFonts w:cstheme="minorHAnsi"/>
              <w:color w:val="000000"/>
              <w:lang w:val="en-US"/>
            </w:rPr>
          </w:rPrChange>
        </w:rPr>
      </w:pPr>
      <w:proofErr w:type="gramStart"/>
      <w:ins w:id="34" w:author="Анастасия Шатова" w:date="2022-02-22T11:14:00Z">
        <w:r>
          <w:rPr>
            <w:rFonts w:cstheme="minorHAnsi"/>
            <w:color w:val="000000"/>
            <w:lang w:val="en-US"/>
          </w:rPr>
          <w:t>sprite</w:t>
        </w:r>
        <w:proofErr w:type="gramEnd"/>
        <w:r>
          <w:rPr>
            <w:rFonts w:cstheme="minorHAnsi"/>
            <w:color w:val="000000"/>
            <w:lang w:val="en-US"/>
          </w:rPr>
          <w:t xml:space="preserve"> – </w:t>
        </w:r>
        <w:r>
          <w:rPr>
            <w:rFonts w:cstheme="minorHAnsi"/>
            <w:color w:val="000000"/>
          </w:rPr>
          <w:t>визуализация структуры</w:t>
        </w:r>
      </w:ins>
    </w:p>
    <w:p w:rsidR="00097E24" w:rsidRPr="00097E24" w:rsidRDefault="00097E24" w:rsidP="00BC789C">
      <w:pPr>
        <w:pStyle w:val="a5"/>
        <w:spacing w:after="0" w:line="240" w:lineRule="auto"/>
        <w:rPr>
          <w:rFonts w:cstheme="minorHAnsi"/>
          <w:color w:val="000000"/>
          <w:lang w:val="en-US"/>
          <w:rPrChange w:id="35" w:author="Анастасия Шатова" w:date="2022-02-22T11:14:00Z">
            <w:rPr>
              <w:rFonts w:cstheme="minorHAnsi"/>
              <w:color w:val="000000"/>
            </w:rPr>
          </w:rPrChange>
        </w:rPr>
      </w:pPr>
    </w:p>
    <w:p w:rsidR="00BC789C" w:rsidRPr="00BC789C" w:rsidRDefault="00BC789C" w:rsidP="00BC789C">
      <w:pPr>
        <w:pStyle w:val="a5"/>
        <w:spacing w:after="0" w:line="240" w:lineRule="auto"/>
        <w:rPr>
          <w:rFonts w:cstheme="minorHAnsi"/>
          <w:color w:val="000000"/>
        </w:rPr>
      </w:pPr>
      <w:r w:rsidRPr="00EA0A0F">
        <w:rPr>
          <w:rFonts w:cstheme="minorHAnsi"/>
          <w:color w:val="000000"/>
        </w:rPr>
        <w:t>Основные поля структуры</w:t>
      </w:r>
      <w:r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  <w:lang w:val="en-US"/>
        </w:rPr>
        <w:t>logic</w:t>
      </w:r>
    </w:p>
    <w:p w:rsidR="00F64A36" w:rsidRPr="00F64A36" w:rsidRDefault="00F64A36" w:rsidP="00F64A36">
      <w:pPr>
        <w:pStyle w:val="a5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EA0A0F">
        <w:rPr>
          <w:rFonts w:cstheme="minorHAnsi"/>
          <w:color w:val="000000"/>
          <w:lang w:val="en-US"/>
        </w:rPr>
        <w:t>StructureType</w:t>
      </w:r>
      <w:proofErr w:type="spellEnd"/>
      <w:r w:rsidRPr="00EA0A0F">
        <w:rPr>
          <w:rFonts w:cstheme="minorHAnsi"/>
          <w:color w:val="000000"/>
        </w:rPr>
        <w:t xml:space="preserve"> </w:t>
      </w:r>
    </w:p>
    <w:p w:rsidR="00BC789C" w:rsidRPr="00BC789C" w:rsidRDefault="00BC789C" w:rsidP="00BC789C">
      <w:pPr>
        <w:pStyle w:val="a5"/>
        <w:spacing w:after="0" w:line="240" w:lineRule="auto"/>
        <w:rPr>
          <w:rFonts w:cstheme="minorHAnsi"/>
          <w:color w:val="000000"/>
        </w:rPr>
      </w:pPr>
      <w:r w:rsidRPr="00EA0A0F">
        <w:rPr>
          <w:rFonts w:cstheme="minorHAnsi"/>
          <w:color w:val="000000"/>
          <w:lang w:val="en-US"/>
        </w:rPr>
        <w:t>Owner</w:t>
      </w:r>
    </w:p>
    <w:p w:rsidR="00BC789C" w:rsidRPr="0045747D" w:rsidRDefault="00BC789C" w:rsidP="00BC789C">
      <w:pPr>
        <w:pStyle w:val="a5"/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>Cost</w:t>
      </w:r>
      <w:r w:rsidRPr="0045747D">
        <w:rPr>
          <w:rFonts w:cstheme="minorHAnsi"/>
          <w:color w:val="000000"/>
          <w:lang w:val="en-US"/>
        </w:rPr>
        <w:t xml:space="preserve"> [</w:t>
      </w:r>
      <w:r w:rsidRPr="00EA0A0F">
        <w:rPr>
          <w:rFonts w:cstheme="minorHAnsi"/>
          <w:color w:val="000000"/>
          <w:lang w:val="en-US"/>
        </w:rPr>
        <w:t>SWIO</w:t>
      </w:r>
      <w:r w:rsidRPr="0045747D">
        <w:rPr>
          <w:rFonts w:cstheme="minorHAnsi"/>
          <w:color w:val="000000"/>
          <w:lang w:val="en-US"/>
        </w:rPr>
        <w:t>]</w:t>
      </w:r>
    </w:p>
    <w:p w:rsidR="00F64A36" w:rsidRDefault="00BC789C" w:rsidP="00F64A36">
      <w:pPr>
        <w:pStyle w:val="a5"/>
        <w:spacing w:after="0" w:line="240" w:lineRule="auto"/>
        <w:rPr>
          <w:rFonts w:cstheme="minorHAnsi"/>
          <w:color w:val="000000"/>
        </w:rPr>
      </w:pPr>
      <w:r w:rsidRPr="00EA0A0F">
        <w:rPr>
          <w:rFonts w:cstheme="minorHAnsi"/>
          <w:color w:val="000000"/>
          <w:lang w:val="en-US"/>
        </w:rPr>
        <w:t>Cost</w:t>
      </w:r>
      <w:r w:rsidRPr="00EA0A0F">
        <w:rPr>
          <w:rFonts w:cstheme="minorHAnsi"/>
          <w:color w:val="000000"/>
        </w:rPr>
        <w:t xml:space="preserve"> [</w:t>
      </w:r>
      <w:r w:rsidRPr="00EA0A0F">
        <w:rPr>
          <w:rFonts w:cstheme="minorHAnsi"/>
          <w:color w:val="000000"/>
          <w:lang w:val="en-US"/>
        </w:rPr>
        <w:t>energy</w:t>
      </w:r>
      <w:r w:rsidRPr="00EA0A0F">
        <w:rPr>
          <w:rFonts w:cstheme="minorHAnsi"/>
          <w:color w:val="000000"/>
        </w:rPr>
        <w:t>]</w:t>
      </w:r>
      <w:r w:rsidR="00F64A36" w:rsidRPr="00F64A36">
        <w:rPr>
          <w:rFonts w:cstheme="minorHAnsi"/>
          <w:color w:val="000000"/>
          <w:lang w:val="en-US"/>
        </w:rPr>
        <w:t xml:space="preserve"> </w:t>
      </w:r>
    </w:p>
    <w:p w:rsidR="00BC789C" w:rsidRPr="00F64A36" w:rsidRDefault="00F64A36" w:rsidP="00F64A36">
      <w:pPr>
        <w:pStyle w:val="a5"/>
        <w:spacing w:after="0" w:line="240" w:lineRule="auto"/>
        <w:rPr>
          <w:rFonts w:cstheme="minorHAnsi"/>
          <w:color w:val="000000"/>
        </w:rPr>
      </w:pPr>
      <w:bookmarkStart w:id="36" w:name="_GoBack"/>
      <w:proofErr w:type="spellStart"/>
      <w:r w:rsidRPr="00EA0A0F">
        <w:rPr>
          <w:rFonts w:cstheme="minorHAnsi"/>
          <w:color w:val="000000"/>
          <w:lang w:val="en-US"/>
        </w:rPr>
        <w:lastRenderedPageBreak/>
        <w:t>ConstructionPeriod</w:t>
      </w:r>
      <w:bookmarkEnd w:id="36"/>
      <w:proofErr w:type="spellEnd"/>
    </w:p>
    <w:p w:rsidR="00BC789C" w:rsidRPr="00EA0A0F" w:rsidRDefault="00BC789C" w:rsidP="00BC789C">
      <w:pPr>
        <w:pStyle w:val="a5"/>
        <w:spacing w:after="0" w:line="240" w:lineRule="auto"/>
        <w:rPr>
          <w:rFonts w:cstheme="minorHAnsi"/>
          <w:color w:val="000000"/>
        </w:rPr>
      </w:pPr>
      <w:r w:rsidRPr="00EA0A0F">
        <w:rPr>
          <w:rFonts w:cstheme="minorHAnsi"/>
          <w:color w:val="000000"/>
          <w:lang w:val="en-US"/>
        </w:rPr>
        <w:t>Income</w:t>
      </w:r>
    </w:p>
    <w:p w:rsidR="00BC789C" w:rsidRPr="00F64A36" w:rsidRDefault="00097E24" w:rsidP="00F64A36">
      <w:pPr>
        <w:spacing w:after="0" w:line="240" w:lineRule="auto"/>
        <w:rPr>
          <w:rFonts w:cstheme="minorHAnsi"/>
          <w:color w:val="000000"/>
          <w:lang w:val="en-US"/>
        </w:rPr>
      </w:pP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37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3) Да. Есть визуализация и отдельно логика. Ориентации нет. У визуализации строения в мире нет понятия этапов постройки, это </w:t>
      </w:r>
      <w:proofErr w:type="gram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38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отдельная</w:t>
      </w:r>
      <w:proofErr w:type="gram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39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 </w:t>
      </w:r>
      <w:proofErr w:type="spell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40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фича</w:t>
      </w:r>
      <w:proofErr w:type="spell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41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.</w:t>
      </w:r>
      <w:r w:rsidRPr="00097E24">
        <w:rPr>
          <w:rFonts w:ascii="Arial" w:hAnsi="Arial" w:cs="Arial"/>
          <w:color w:val="1D1C1D"/>
          <w:sz w:val="23"/>
          <w:szCs w:val="23"/>
          <w:highlight w:val="green"/>
          <w:rPrChange w:id="42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highlight w:val="yellow"/>
            </w:rPr>
          </w:rPrChange>
        </w:rPr>
        <w:br/>
      </w: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43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По полям структуры - да, базовое самое </w:t>
      </w:r>
      <w:proofErr w:type="gram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44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>выбрано</w:t>
      </w:r>
      <w:proofErr w:type="gram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45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highlight w:val="yellow"/>
              <w:shd w:val="clear" w:color="auto" w:fill="FFFFFF"/>
            </w:rPr>
          </w:rPrChange>
        </w:rPr>
        <w:t xml:space="preserve"> верно.</w:t>
      </w:r>
    </w:p>
    <w:p w:rsidR="00EA0A0F" w:rsidRPr="00EA0A0F" w:rsidDel="00097E24" w:rsidRDefault="00EA0A0F" w:rsidP="00EA0A0F">
      <w:pPr>
        <w:pStyle w:val="a5"/>
        <w:numPr>
          <w:ilvl w:val="0"/>
          <w:numId w:val="2"/>
        </w:numPr>
        <w:spacing w:after="0" w:line="240" w:lineRule="auto"/>
        <w:rPr>
          <w:del w:id="46" w:author="Анастасия Шатова" w:date="2022-02-22T11:14:00Z"/>
          <w:rFonts w:cstheme="minorHAnsi"/>
          <w:color w:val="000000"/>
        </w:rPr>
      </w:pPr>
      <w:del w:id="47" w:author="Анастасия Шатова" w:date="2022-02-22T11:14:00Z">
        <w:r w:rsidRPr="00EA0A0F" w:rsidDel="00097E24">
          <w:rPr>
            <w:rFonts w:cstheme="minorHAnsi"/>
            <w:color w:val="000000"/>
            <w:lang w:val="en-US"/>
          </w:rPr>
          <w:delText>Enum Orientation</w:delText>
        </w:r>
      </w:del>
    </w:p>
    <w:p w:rsidR="00EA0A0F" w:rsidRPr="00EA0A0F" w:rsidDel="00097E24" w:rsidRDefault="00EA0A0F" w:rsidP="00EA0A0F">
      <w:pPr>
        <w:pStyle w:val="a5"/>
        <w:spacing w:after="0" w:line="240" w:lineRule="auto"/>
        <w:rPr>
          <w:del w:id="48" w:author="Анастасия Шатова" w:date="2022-02-22T11:14:00Z"/>
          <w:rFonts w:cstheme="minorHAnsi"/>
          <w:color w:val="000000"/>
          <w:lang w:val="en-US"/>
        </w:rPr>
      </w:pPr>
      <w:del w:id="49" w:author="Анастасия Шатова" w:date="2022-02-22T11:14:00Z">
        <w:r w:rsidRPr="00EA0A0F" w:rsidDel="00097E24">
          <w:rPr>
            <w:rFonts w:cstheme="minorHAnsi"/>
            <w:color w:val="000000"/>
            <w:lang w:val="en-US"/>
          </w:rPr>
          <w:delText>NE</w:delText>
        </w:r>
      </w:del>
    </w:p>
    <w:p w:rsidR="00EA0A0F" w:rsidRPr="00EA0A0F" w:rsidDel="00097E24" w:rsidRDefault="00EA0A0F" w:rsidP="00EA0A0F">
      <w:pPr>
        <w:pStyle w:val="a5"/>
        <w:spacing w:after="0" w:line="240" w:lineRule="auto"/>
        <w:rPr>
          <w:del w:id="50" w:author="Анастасия Шатова" w:date="2022-02-22T11:14:00Z"/>
          <w:rFonts w:cstheme="minorHAnsi"/>
          <w:color w:val="000000"/>
          <w:lang w:val="en-US"/>
        </w:rPr>
      </w:pPr>
      <w:del w:id="51" w:author="Анастасия Шатова" w:date="2022-02-22T11:14:00Z">
        <w:r w:rsidRPr="00EA0A0F" w:rsidDel="00097E24">
          <w:rPr>
            <w:rFonts w:cstheme="minorHAnsi"/>
            <w:color w:val="000000"/>
            <w:lang w:val="en-US"/>
          </w:rPr>
          <w:delText>NW</w:delText>
        </w:r>
      </w:del>
    </w:p>
    <w:p w:rsidR="00EA0A0F" w:rsidRPr="00EA0A0F" w:rsidDel="00097E24" w:rsidRDefault="00EA0A0F" w:rsidP="00EA0A0F">
      <w:pPr>
        <w:pStyle w:val="a5"/>
        <w:spacing w:after="0" w:line="240" w:lineRule="auto"/>
        <w:rPr>
          <w:del w:id="52" w:author="Анастасия Шатова" w:date="2022-02-22T11:14:00Z"/>
          <w:rFonts w:cstheme="minorHAnsi"/>
          <w:color w:val="000000"/>
          <w:lang w:val="en-US"/>
        </w:rPr>
      </w:pPr>
      <w:del w:id="53" w:author="Анастасия Шатова" w:date="2022-02-22T11:14:00Z">
        <w:r w:rsidRPr="00EA0A0F" w:rsidDel="00097E24">
          <w:rPr>
            <w:rFonts w:cstheme="minorHAnsi"/>
            <w:color w:val="000000"/>
            <w:lang w:val="en-US"/>
          </w:rPr>
          <w:delText>SE</w:delText>
        </w:r>
      </w:del>
    </w:p>
    <w:p w:rsidR="00EA0A0F" w:rsidRPr="00EA0A0F" w:rsidDel="00097E24" w:rsidRDefault="00EA0A0F" w:rsidP="00EA0A0F">
      <w:pPr>
        <w:pStyle w:val="a5"/>
        <w:spacing w:after="0" w:line="240" w:lineRule="auto"/>
        <w:rPr>
          <w:del w:id="54" w:author="Анастасия Шатова" w:date="2022-02-22T11:14:00Z"/>
          <w:rFonts w:cstheme="minorHAnsi"/>
          <w:color w:val="000000"/>
          <w:lang w:val="en-US"/>
        </w:rPr>
      </w:pPr>
      <w:del w:id="55" w:author="Анастасия Шатова" w:date="2022-02-22T11:14:00Z">
        <w:r w:rsidRPr="00EA0A0F" w:rsidDel="00097E24">
          <w:rPr>
            <w:rFonts w:cstheme="minorHAnsi"/>
            <w:color w:val="000000"/>
            <w:lang w:val="en-US"/>
          </w:rPr>
          <w:delText>SW</w:delText>
        </w:r>
      </w:del>
    </w:p>
    <w:p w:rsidR="00097E24" w:rsidRPr="00097E24" w:rsidRDefault="00097E24" w:rsidP="00097E24">
      <w:pPr>
        <w:spacing w:after="0" w:line="240" w:lineRule="auto"/>
        <w:rPr>
          <w:rFonts w:cstheme="minorHAnsi"/>
        </w:rPr>
      </w:pP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56" w:author="Анастасия Шатова" w:date="2022-02-22T11:14:00Z">
            <w:rPr>
              <w:rFonts w:ascii="Arial" w:hAnsi="Arial" w:cs="Arial"/>
              <w:color w:val="1D1C1D"/>
              <w:sz w:val="23"/>
              <w:szCs w:val="23"/>
              <w:shd w:val="clear" w:color="auto" w:fill="FFFFFF"/>
            </w:rPr>
          </w:rPrChange>
        </w:rPr>
        <w:t>4) Ориентации нет.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EA0A0F" w:rsidRPr="00EA0A0F" w:rsidRDefault="00EA0A0F" w:rsidP="00EA0A0F">
      <w:pPr>
        <w:pStyle w:val="a5"/>
        <w:spacing w:after="0" w:line="240" w:lineRule="auto"/>
        <w:rPr>
          <w:rFonts w:cstheme="minorHAnsi"/>
          <w:color w:val="000000"/>
        </w:rPr>
      </w:pPr>
    </w:p>
    <w:p w:rsidR="00993015" w:rsidRPr="00EA0A0F" w:rsidRDefault="00BB7F9B" w:rsidP="00EA0A0F">
      <w:pPr>
        <w:pStyle w:val="a5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proofErr w:type="spellStart"/>
      <w:r w:rsidRPr="00EA0A0F">
        <w:rPr>
          <w:rFonts w:cstheme="minorHAnsi"/>
          <w:color w:val="000000"/>
          <w:lang w:val="en-US"/>
        </w:rPr>
        <w:t>Enum</w:t>
      </w:r>
      <w:proofErr w:type="spellEnd"/>
      <w:r w:rsidRPr="00EA0A0F">
        <w:rPr>
          <w:rFonts w:cstheme="minorHAnsi"/>
          <w:color w:val="000000"/>
        </w:rPr>
        <w:t xml:space="preserve"> </w:t>
      </w:r>
      <w:proofErr w:type="spellStart"/>
      <w:r w:rsidR="00993015" w:rsidRPr="00EA0A0F">
        <w:rPr>
          <w:rFonts w:cstheme="minorHAnsi"/>
          <w:color w:val="000000"/>
          <w:lang w:val="en-US"/>
        </w:rPr>
        <w:t>StructureType</w:t>
      </w:r>
      <w:proofErr w:type="spellEnd"/>
      <w:r w:rsidR="00646A8B" w:rsidRPr="00EA0A0F">
        <w:rPr>
          <w:rFonts w:cstheme="minorHAnsi"/>
          <w:color w:val="000000"/>
        </w:rPr>
        <w:t xml:space="preserve"> может быть таким</w:t>
      </w:r>
      <w:r w:rsidRPr="00EA0A0F">
        <w:rPr>
          <w:rFonts w:cstheme="minorHAnsi"/>
          <w:color w:val="000000"/>
        </w:rPr>
        <w:t xml:space="preserve">. </w:t>
      </w:r>
    </w:p>
    <w:p w:rsidR="00646A8B" w:rsidRPr="00EA0A0F" w:rsidRDefault="00646A8B" w:rsidP="00EA0A0F">
      <w:pPr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</w:rPr>
        <w:tab/>
      </w:r>
      <w:r w:rsidRPr="00EA0A0F">
        <w:rPr>
          <w:rFonts w:cstheme="minorHAnsi"/>
          <w:color w:val="000000"/>
          <w:lang w:val="en-US"/>
        </w:rPr>
        <w:t>Warehouse</w:t>
      </w:r>
    </w:p>
    <w:p w:rsidR="00646A8B" w:rsidRPr="00EA0A0F" w:rsidRDefault="00646A8B" w:rsidP="00EA0A0F">
      <w:pPr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ab/>
        <w:t>Residential (provide the grow of city Population)</w:t>
      </w:r>
    </w:p>
    <w:p w:rsidR="00646A8B" w:rsidRPr="00EA0A0F" w:rsidRDefault="00646A8B" w:rsidP="00EA0A0F">
      <w:pPr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ab/>
        <w:t>Businesses (provide the highest income of Cash)</w:t>
      </w:r>
    </w:p>
    <w:p w:rsidR="00646A8B" w:rsidRPr="00EA0A0F" w:rsidRDefault="00646A8B" w:rsidP="00EA0A0F">
      <w:pPr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ab/>
        <w:t>Production (provide the highest income of Energy)</w:t>
      </w:r>
    </w:p>
    <w:p w:rsidR="00646A8B" w:rsidRPr="00EA0A0F" w:rsidRDefault="00646A8B" w:rsidP="00EA0A0F">
      <w:pPr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ab/>
      </w:r>
      <w:proofErr w:type="gramStart"/>
      <w:r w:rsidRPr="00EA0A0F">
        <w:rPr>
          <w:rFonts w:cstheme="minorHAnsi"/>
          <w:color w:val="000000"/>
          <w:lang w:val="en-US"/>
        </w:rPr>
        <w:t>Community (increase</w:t>
      </w:r>
      <w:proofErr w:type="gramEnd"/>
      <w:r w:rsidRPr="00EA0A0F">
        <w:rPr>
          <w:rFonts w:cstheme="minorHAnsi"/>
          <w:color w:val="000000"/>
          <w:lang w:val="en-US"/>
        </w:rPr>
        <w:t xml:space="preserve"> the Population cap and, as the result, the size of the city — open access to new districts)</w:t>
      </w:r>
    </w:p>
    <w:p w:rsidR="00646A8B" w:rsidRPr="00EA0A0F" w:rsidRDefault="00646A8B" w:rsidP="00EA0A0F">
      <w:pPr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ab/>
        <w:t>Entertainment (passively increase the efficiency of Residential structures next to them)</w:t>
      </w:r>
    </w:p>
    <w:p w:rsidR="00646A8B" w:rsidRPr="00EA0A0F" w:rsidRDefault="00646A8B" w:rsidP="00EA0A0F">
      <w:pPr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ab/>
        <w:t>Research (passively increase the efficiency of Production structures next to them)</w:t>
      </w:r>
    </w:p>
    <w:p w:rsidR="000A608F" w:rsidRDefault="00646A8B" w:rsidP="00EA0A0F">
      <w:pPr>
        <w:spacing w:after="0" w:line="240" w:lineRule="auto"/>
        <w:rPr>
          <w:rFonts w:cstheme="minorHAnsi"/>
          <w:color w:val="000000"/>
          <w:lang w:val="en-US"/>
        </w:rPr>
      </w:pPr>
      <w:r w:rsidRPr="00EA0A0F">
        <w:rPr>
          <w:rFonts w:cstheme="minorHAnsi"/>
          <w:color w:val="000000"/>
          <w:lang w:val="en-US"/>
        </w:rPr>
        <w:tab/>
        <w:t>Tourist (passively increase the efficiency of Businesses structures next to them)</w:t>
      </w:r>
    </w:p>
    <w:p w:rsidR="0045747D" w:rsidRPr="00097E24" w:rsidRDefault="00097E24" w:rsidP="00EA0A0F">
      <w:pPr>
        <w:spacing w:after="0" w:line="240" w:lineRule="auto"/>
        <w:rPr>
          <w:rFonts w:cstheme="minorHAnsi"/>
          <w:color w:val="000000"/>
        </w:rPr>
      </w:pP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57" w:author="Анастасия Шатова" w:date="2022-02-22T11:14:00Z">
            <w:rPr>
              <w:rFonts w:ascii="Arial" w:hAnsi="Arial" w:cs="Arial"/>
              <w:color w:val="1D1C1D"/>
              <w:sz w:val="23"/>
              <w:szCs w:val="23"/>
              <w:shd w:val="clear" w:color="auto" w:fill="FFFFFF"/>
            </w:rPr>
          </w:rPrChange>
        </w:rPr>
        <w:t>5) Все верно, но наизусть не помню доку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45747D" w:rsidRPr="0045747D" w:rsidRDefault="0045747D" w:rsidP="0045747D">
      <w:pPr>
        <w:pStyle w:val="a5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Чтобы </w:t>
      </w:r>
      <w:proofErr w:type="gramStart"/>
      <w:r>
        <w:rPr>
          <w:rFonts w:cstheme="minorHAnsi"/>
          <w:color w:val="000000"/>
        </w:rPr>
        <w:t>связать все структуры воедино нужен</w:t>
      </w:r>
      <w:proofErr w:type="gramEnd"/>
      <w:r>
        <w:rPr>
          <w:rFonts w:cstheme="minorHAnsi"/>
          <w:color w:val="000000"/>
        </w:rPr>
        <w:t xml:space="preserve"> словарь </w:t>
      </w:r>
      <w:del w:id="58" w:author="Анастасия Шатова" w:date="2022-02-22T11:15:00Z">
        <w:r w:rsidDel="00097E24">
          <w:rPr>
            <w:rFonts w:cstheme="minorHAnsi"/>
            <w:color w:val="000000"/>
          </w:rPr>
          <w:delText xml:space="preserve">словарей </w:delText>
        </w:r>
      </w:del>
      <w:r w:rsidR="001645BD">
        <w:rPr>
          <w:rFonts w:cstheme="minorHAnsi"/>
          <w:color w:val="000000"/>
        </w:rPr>
        <w:t>структур</w:t>
      </w:r>
    </w:p>
    <w:p w:rsidR="0045747D" w:rsidRPr="0045747D" w:rsidRDefault="0045747D" w:rsidP="0045747D">
      <w:pPr>
        <w:pStyle w:val="a5"/>
        <w:spacing w:after="0" w:line="240" w:lineRule="auto"/>
        <w:rPr>
          <w:rFonts w:cstheme="minorHAnsi"/>
          <w:color w:val="000000"/>
        </w:rPr>
      </w:pPr>
      <w:r w:rsidRPr="0045747D">
        <w:rPr>
          <w:rFonts w:cstheme="minorHAnsi"/>
          <w:color w:val="000000"/>
        </w:rPr>
        <w:t xml:space="preserve">&lt; </w:t>
      </w:r>
      <w:proofErr w:type="spellStart"/>
      <w:r w:rsidRPr="00EA0A0F">
        <w:rPr>
          <w:rFonts w:cstheme="minorHAnsi"/>
          <w:color w:val="000000"/>
          <w:lang w:val="en-US"/>
        </w:rPr>
        <w:t>StructureType</w:t>
      </w:r>
      <w:proofErr w:type="spellEnd"/>
      <w:r w:rsidRPr="0045747D">
        <w:rPr>
          <w:rFonts w:cstheme="minorHAnsi"/>
          <w:color w:val="000000"/>
        </w:rPr>
        <w:t xml:space="preserve">, </w:t>
      </w:r>
      <w:del w:id="59" w:author="Анастасия Шатова" w:date="2022-02-22T11:15:00Z">
        <w:r w:rsidRPr="0045747D" w:rsidDel="00097E24">
          <w:rPr>
            <w:rFonts w:cstheme="minorHAnsi"/>
            <w:color w:val="000000"/>
          </w:rPr>
          <w:delText>&lt;</w:delText>
        </w:r>
        <w:r w:rsidDel="00097E24">
          <w:rPr>
            <w:rFonts w:cstheme="minorHAnsi"/>
            <w:color w:val="000000"/>
            <w:lang w:val="en-US"/>
          </w:rPr>
          <w:delText>Orientation</w:delText>
        </w:r>
      </w:del>
      <w:r w:rsidRPr="0045747D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structure</w:t>
      </w:r>
      <w:del w:id="60" w:author="Анастасия Шатова" w:date="2022-02-22T11:15:00Z">
        <w:r w:rsidRPr="0045747D" w:rsidDel="00097E24">
          <w:rPr>
            <w:rFonts w:cstheme="minorHAnsi"/>
            <w:color w:val="000000"/>
          </w:rPr>
          <w:delText>&gt;</w:delText>
        </w:r>
      </w:del>
      <w:r w:rsidRPr="00097E24">
        <w:rPr>
          <w:rFonts w:cstheme="minorHAnsi"/>
          <w:color w:val="000000"/>
        </w:rPr>
        <w:t>&gt;</w:t>
      </w:r>
      <w:r w:rsidRPr="0045747D">
        <w:rPr>
          <w:rFonts w:cstheme="minorHAnsi"/>
          <w:color w:val="000000"/>
        </w:rPr>
        <w:t>.</w:t>
      </w:r>
    </w:p>
    <w:p w:rsidR="00EA0A0F" w:rsidRDefault="00097E24" w:rsidP="00646A8B">
      <w:pPr>
        <w:rPr>
          <w:rFonts w:cstheme="minorHAnsi"/>
          <w:color w:val="000000"/>
        </w:rPr>
      </w:pP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61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shd w:val="clear" w:color="auto" w:fill="FFFFFF"/>
            </w:rPr>
          </w:rPrChange>
        </w:rPr>
        <w:t xml:space="preserve">6) Согласен, если будет не </w:t>
      </w:r>
      <w:proofErr w:type="gram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62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shd w:val="clear" w:color="auto" w:fill="FFFFFF"/>
            </w:rPr>
          </w:rPrChange>
        </w:rPr>
        <w:t>оптимально</w:t>
      </w:r>
      <w:proofErr w:type="gram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63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shd w:val="clear" w:color="auto" w:fill="FFFFFF"/>
            </w:rPr>
          </w:rPrChange>
        </w:rPr>
        <w:t xml:space="preserve"> то что-то иное придумаем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F64A36" w:rsidRDefault="00EA0A0F" w:rsidP="001645BD">
      <w:pPr>
        <w:pStyle w:val="a5"/>
        <w:numPr>
          <w:ilvl w:val="0"/>
          <w:numId w:val="2"/>
        </w:numPr>
        <w:rPr>
          <w:rFonts w:cstheme="minorHAnsi"/>
          <w:color w:val="000000"/>
        </w:rPr>
      </w:pPr>
      <w:r w:rsidRPr="00F64A36">
        <w:rPr>
          <w:rFonts w:cstheme="minorHAnsi"/>
          <w:color w:val="000000"/>
        </w:rPr>
        <w:t xml:space="preserve">В своем решении понятие </w:t>
      </w:r>
      <w:proofErr w:type="spellStart"/>
      <w:r w:rsidRPr="00F64A36">
        <w:rPr>
          <w:rFonts w:cstheme="minorHAnsi"/>
          <w:color w:val="000000"/>
        </w:rPr>
        <w:t>тайлов</w:t>
      </w:r>
      <w:proofErr w:type="spellEnd"/>
      <w:r w:rsidRPr="00F64A36">
        <w:rPr>
          <w:rFonts w:cstheme="minorHAnsi"/>
          <w:color w:val="000000"/>
        </w:rPr>
        <w:t xml:space="preserve"> </w:t>
      </w:r>
      <w:r w:rsidR="0045747D" w:rsidRPr="00F64A36">
        <w:rPr>
          <w:rFonts w:cstheme="minorHAnsi"/>
          <w:color w:val="000000"/>
        </w:rPr>
        <w:t xml:space="preserve">я </w:t>
      </w:r>
      <w:r w:rsidRPr="00F64A36">
        <w:rPr>
          <w:rFonts w:cstheme="minorHAnsi"/>
          <w:color w:val="000000"/>
        </w:rPr>
        <w:t>меня</w:t>
      </w:r>
      <w:r w:rsidR="0045747D" w:rsidRPr="00F64A36">
        <w:rPr>
          <w:rFonts w:cstheme="minorHAnsi"/>
          <w:color w:val="000000"/>
        </w:rPr>
        <w:t xml:space="preserve">ю </w:t>
      </w:r>
      <w:r w:rsidRPr="00F64A36">
        <w:rPr>
          <w:rFonts w:cstheme="minorHAnsi"/>
          <w:color w:val="000000"/>
        </w:rPr>
        <w:t xml:space="preserve">на понятие структур. </w:t>
      </w:r>
      <w:r w:rsidR="0045747D" w:rsidRPr="00F64A36">
        <w:rPr>
          <w:rFonts w:cstheme="minorHAnsi"/>
          <w:color w:val="000000"/>
        </w:rPr>
        <w:t xml:space="preserve">В основном методе, </w:t>
      </w:r>
      <w:r w:rsidR="001645BD" w:rsidRPr="00F64A36">
        <w:rPr>
          <w:rFonts w:cstheme="minorHAnsi"/>
          <w:color w:val="000000"/>
        </w:rPr>
        <w:t>реализующем</w:t>
      </w:r>
      <w:r w:rsidR="0045747D" w:rsidRPr="00F64A36">
        <w:rPr>
          <w:rFonts w:cstheme="minorHAnsi"/>
          <w:color w:val="000000"/>
        </w:rPr>
        <w:t xml:space="preserve"> визуализацию структур</w:t>
      </w:r>
      <w:r w:rsidR="001645BD" w:rsidRPr="00F64A36">
        <w:rPr>
          <w:rFonts w:cstheme="minorHAnsi"/>
          <w:color w:val="000000"/>
        </w:rPr>
        <w:t>,</w:t>
      </w:r>
      <w:r w:rsidR="0045747D" w:rsidRPr="00F64A36">
        <w:rPr>
          <w:rFonts w:cstheme="minorHAnsi"/>
          <w:color w:val="000000"/>
        </w:rPr>
        <w:t xml:space="preserve"> я</w:t>
      </w:r>
      <w:r w:rsidR="00F64A36" w:rsidRPr="00F64A36">
        <w:rPr>
          <w:rFonts w:cstheme="minorHAnsi"/>
          <w:color w:val="000000"/>
        </w:rPr>
        <w:t>,</w:t>
      </w:r>
      <w:r w:rsidR="0045747D" w:rsidRPr="00F64A36">
        <w:rPr>
          <w:rFonts w:cstheme="minorHAnsi"/>
          <w:color w:val="000000"/>
        </w:rPr>
        <w:t xml:space="preserve"> </w:t>
      </w:r>
      <w:r w:rsidR="0045747D" w:rsidRPr="00F64A36">
        <w:rPr>
          <w:rFonts w:cstheme="minorHAnsi"/>
          <w:color w:val="000000"/>
        </w:rPr>
        <w:t xml:space="preserve">на уровне </w:t>
      </w:r>
      <w:r w:rsidR="0045747D" w:rsidRPr="00F64A36">
        <w:rPr>
          <w:rFonts w:cstheme="minorHAnsi"/>
          <w:color w:val="000000"/>
          <w:lang w:val="en-US"/>
        </w:rPr>
        <w:t>base</w:t>
      </w:r>
      <w:r w:rsidR="0045747D" w:rsidRPr="00F64A36">
        <w:rPr>
          <w:rFonts w:cstheme="minorHAnsi"/>
          <w:color w:val="000000"/>
        </w:rPr>
        <w:t xml:space="preserve"> помещаю </w:t>
      </w:r>
      <w:r w:rsidR="001645BD" w:rsidRPr="00F64A36">
        <w:rPr>
          <w:rFonts w:cstheme="minorHAnsi"/>
          <w:color w:val="000000"/>
        </w:rPr>
        <w:t xml:space="preserve">в игру </w:t>
      </w:r>
      <w:r w:rsidR="0045747D" w:rsidRPr="00F64A36">
        <w:rPr>
          <w:rFonts w:cstheme="minorHAnsi"/>
          <w:color w:val="000000"/>
        </w:rPr>
        <w:t xml:space="preserve">структуры, </w:t>
      </w:r>
    </w:p>
    <w:p w:rsidR="001645BD" w:rsidRPr="00F64A36" w:rsidRDefault="001645BD" w:rsidP="00F64A36">
      <w:pPr>
        <w:pStyle w:val="a5"/>
        <w:rPr>
          <w:rFonts w:cstheme="minorHAnsi"/>
          <w:color w:val="000000"/>
        </w:rPr>
      </w:pPr>
      <w:r w:rsidRPr="00F64A36">
        <w:rPr>
          <w:rFonts w:cstheme="minorHAnsi"/>
          <w:color w:val="000000"/>
        </w:rPr>
        <w:t>По типу и ориентации получаю</w:t>
      </w:r>
      <w:r w:rsidR="00F64A36">
        <w:rPr>
          <w:rFonts w:cstheme="minorHAnsi"/>
          <w:color w:val="000000"/>
        </w:rPr>
        <w:t xml:space="preserve"> из словаря словарей</w:t>
      </w:r>
      <w:r w:rsidRPr="00F64A36">
        <w:rPr>
          <w:rFonts w:cstheme="minorHAnsi"/>
          <w:color w:val="000000"/>
        </w:rPr>
        <w:t xml:space="preserve"> структуру. </w:t>
      </w:r>
      <w:proofErr w:type="spellStart"/>
      <w:r w:rsidR="00F64A36">
        <w:rPr>
          <w:rFonts w:cstheme="minorHAnsi"/>
          <w:color w:val="000000"/>
        </w:rPr>
        <w:t>И</w:t>
      </w:r>
      <w:r w:rsidRPr="00F64A36">
        <w:rPr>
          <w:rFonts w:cstheme="minorHAnsi"/>
          <w:color w:val="000000"/>
        </w:rPr>
        <w:t>нстанциирую</w:t>
      </w:r>
      <w:proofErr w:type="spellEnd"/>
      <w:r w:rsidRPr="00F64A36">
        <w:rPr>
          <w:rFonts w:cstheme="minorHAnsi"/>
          <w:color w:val="000000"/>
        </w:rPr>
        <w:t xml:space="preserve"> ее в  указанных координатах с первым спрайтом начала строительства.</w:t>
      </w:r>
    </w:p>
    <w:p w:rsidR="0045747D" w:rsidRPr="0045747D" w:rsidRDefault="00097E24" w:rsidP="0045747D">
      <w:pPr>
        <w:pStyle w:val="a5"/>
        <w:rPr>
          <w:rFonts w:cstheme="minorHAnsi"/>
          <w:color w:val="000000"/>
        </w:rPr>
      </w:pPr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64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shd w:val="clear" w:color="auto" w:fill="FFFFFF"/>
            </w:rPr>
          </w:rPrChange>
        </w:rPr>
        <w:t xml:space="preserve">7) Звучит логично, </w:t>
      </w:r>
      <w:proofErr w:type="gramStart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65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shd w:val="clear" w:color="auto" w:fill="FFFFFF"/>
            </w:rPr>
          </w:rPrChange>
        </w:rPr>
        <w:t>то</w:t>
      </w:r>
      <w:proofErr w:type="gramEnd"/>
      <w:r w:rsidRPr="00097E24">
        <w:rPr>
          <w:rFonts w:ascii="Arial" w:hAnsi="Arial" w:cs="Arial"/>
          <w:color w:val="1D1C1D"/>
          <w:sz w:val="23"/>
          <w:szCs w:val="23"/>
          <w:highlight w:val="green"/>
          <w:shd w:val="clear" w:color="auto" w:fill="FFFFFF"/>
          <w:rPrChange w:id="66" w:author="Анастасия Шатова" w:date="2022-02-22T11:15:00Z">
            <w:rPr>
              <w:rFonts w:ascii="Arial" w:hAnsi="Arial" w:cs="Arial"/>
              <w:color w:val="1D1C1D"/>
              <w:sz w:val="23"/>
              <w:szCs w:val="23"/>
              <w:shd w:val="clear" w:color="auto" w:fill="FFFFFF"/>
            </w:rPr>
          </w:rPrChange>
        </w:rPr>
        <w:t xml:space="preserve"> что надо.</w:t>
      </w:r>
    </w:p>
    <w:p w:rsidR="00EA0A0F" w:rsidRPr="00EA0A0F" w:rsidRDefault="00EA0A0F" w:rsidP="00646A8B">
      <w:pPr>
        <w:rPr>
          <w:rFonts w:cstheme="minorHAnsi"/>
          <w:color w:val="000000"/>
        </w:rPr>
      </w:pPr>
    </w:p>
    <w:p w:rsidR="000A608F" w:rsidRPr="00EA0A0F" w:rsidRDefault="000A608F">
      <w:pPr>
        <w:rPr>
          <w:rFonts w:ascii="Arial" w:hAnsi="Arial" w:cs="Arial"/>
          <w:color w:val="000000"/>
        </w:rPr>
      </w:pPr>
    </w:p>
    <w:sectPr w:rsidR="000A608F" w:rsidRPr="00EA0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7E2"/>
    <w:multiLevelType w:val="multilevel"/>
    <w:tmpl w:val="D342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D4F74"/>
    <w:multiLevelType w:val="hybridMultilevel"/>
    <w:tmpl w:val="6D025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82616"/>
    <w:multiLevelType w:val="hybridMultilevel"/>
    <w:tmpl w:val="5ADADFAE"/>
    <w:lvl w:ilvl="0" w:tplc="0A1AE9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8F"/>
    <w:rsid w:val="00097E24"/>
    <w:rsid w:val="000A608F"/>
    <w:rsid w:val="000B5366"/>
    <w:rsid w:val="001645BD"/>
    <w:rsid w:val="0045747D"/>
    <w:rsid w:val="00646A8B"/>
    <w:rsid w:val="00721C24"/>
    <w:rsid w:val="00993015"/>
    <w:rsid w:val="00BB7F9B"/>
    <w:rsid w:val="00BC789C"/>
    <w:rsid w:val="00C95648"/>
    <w:rsid w:val="00EA0A0F"/>
    <w:rsid w:val="00F6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60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93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9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7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60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93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9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7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Шатова</dc:creator>
  <cp:lastModifiedBy>Анастасия Шатова</cp:lastModifiedBy>
  <cp:revision>3</cp:revision>
  <dcterms:created xsi:type="dcterms:W3CDTF">2022-02-22T05:55:00Z</dcterms:created>
  <dcterms:modified xsi:type="dcterms:W3CDTF">2022-02-22T10:36:00Z</dcterms:modified>
</cp:coreProperties>
</file>